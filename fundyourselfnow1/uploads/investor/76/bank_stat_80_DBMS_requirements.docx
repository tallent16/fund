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E-COMMERCE MARKET PLACE</w:t>
      </w:r>
    </w:p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</w:r>
    </w:p>
    <w:p>
      <w:pPr>
        <w:pStyle w:val="Normal"/>
        <w:rPr/>
      </w:pPr>
      <w:r>
        <w:rPr/>
        <w:t xml:space="preserve">TEAM MEMBERS </w:t>
      </w:r>
    </w:p>
    <w:p>
      <w:pPr>
        <w:pStyle w:val="Normal"/>
        <w:rPr/>
      </w:pPr>
      <w:r>
        <w:rPr/>
        <w:t>SATHAN V                  (15BCE0925)</w:t>
      </w:r>
    </w:p>
    <w:p>
      <w:pPr>
        <w:pStyle w:val="Normal"/>
        <w:rPr/>
      </w:pPr>
      <w:r>
        <w:rPr/>
        <w:t>SAHAJA MAHANTY   (15BCE0936)</w:t>
      </w:r>
    </w:p>
    <w:p>
      <w:pPr>
        <w:pStyle w:val="Normal"/>
        <w:rPr/>
      </w:pPr>
      <w:r>
        <w:rPr/>
        <w:t>ANAY BHORASKAR    (15BCE0966)</w:t>
      </w:r>
    </w:p>
    <w:p>
      <w:pPr>
        <w:pStyle w:val="Normal"/>
        <w:rPr/>
      </w:pPr>
      <w:r>
        <w:rPr/>
        <w:t>Project Description: Our project is an attempt to simulate an e-commerce database where in we have several products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Requirements:  (atleast 10-15 requirements)</w:t>
      </w:r>
    </w:p>
    <w:p>
      <w:pPr>
        <w:pStyle w:val="ListParagraph"/>
        <w:numPr>
          <w:ilvl w:val="0"/>
          <w:numId w:val="1"/>
        </w:numPr>
        <w:rPr/>
      </w:pPr>
      <w:r>
        <w:rPr/>
        <w:t>The e-commerce database has many products, each identified by a unique product_ID, name, SKU, type_ID, manufacturer, MSRP, warranty, mID, availability</w:t>
      </w:r>
    </w:p>
    <w:p>
      <w:pPr>
        <w:pStyle w:val="ListParagraph"/>
        <w:numPr>
          <w:ilvl w:val="0"/>
          <w:numId w:val="1"/>
        </w:numPr>
        <w:rPr/>
      </w:pPr>
      <w:r>
        <w:rPr/>
        <w:t>The products are of differnet categories where each category has its own type_ID, type_name. Each category also has sub-categories. Example: Electronics can be divided into mobiles, tablets, laptops, monitors, washing machines, etc.</w:t>
      </w:r>
    </w:p>
    <w:p>
      <w:pPr>
        <w:pStyle w:val="ListParagraph"/>
        <w:numPr>
          <w:ilvl w:val="0"/>
          <w:numId w:val="1"/>
        </w:numPr>
        <w:rPr/>
      </w:pPr>
      <w:r>
        <w:rPr/>
        <w:t>The Electronics category consists of an unique category_ID, category_name and type_ID.</w:t>
      </w:r>
    </w:p>
    <w:p>
      <w:pPr>
        <w:pStyle w:val="ListParagraph"/>
        <w:numPr>
          <w:ilvl w:val="0"/>
          <w:numId w:val="1"/>
        </w:numPr>
        <w:rPr/>
      </w:pPr>
      <w:r>
        <w:rPr/>
        <w:t>The Fashion category consists of an unique category_ID, cateogory_name, gender and type_ID.</w:t>
      </w:r>
    </w:p>
    <w:p>
      <w:pPr>
        <w:pStyle w:val="ListParagraph"/>
        <w:numPr>
          <w:ilvl w:val="0"/>
          <w:numId w:val="1"/>
        </w:numPr>
        <w:rPr/>
      </w:pPr>
      <w:r>
        <w:rPr/>
        <w:t>These Products under electronics category consists of features with attributes like colour, size, weight, OS, RAM, Processor, Resolution and cat_ID.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These Products under Fashion category consists of features with attributes like colour, size, </w:t>
      </w:r>
      <w:ins w:id="0" w:author="Unknown Author" w:date="2016-08-07T19:56:00Z">
        <w:r>
          <w:rPr/>
          <w:t>gender, fabric type</w:t>
        </w:r>
      </w:ins>
      <w:r>
        <w:rPr>
          <w:strike/>
          <w:rPrChange w:id="0" w:author="Unknown Author" w:date="2016-08-07T19:56:00Z"/>
        </w:rPr>
        <w:t>weight, OS, RAM, Processor, Resolution and cat_ID.</w:t>
      </w:r>
    </w:p>
    <w:p>
      <w:pPr>
        <w:pStyle w:val="ListParagraph"/>
        <w:numPr>
          <w:ilvl w:val="0"/>
          <w:numId w:val="1"/>
        </w:numPr>
        <w:rPr/>
      </w:pPr>
      <w:r>
        <w:rPr/>
        <w:t>The products are supplied by vendors, each identified by their unique vendor_ID, vendor_name, URL, product_types, discounts,  payment_type and e-mail</w:t>
      </w:r>
      <w:ins w:id="2" w:author="Unknown Author" w:date="2016-08-07T19:59:00Z">
        <w:r>
          <w:rPr/>
          <w:t xml:space="preserve"> </w:t>
        </w:r>
      </w:ins>
      <w:ins w:id="3" w:author="Unknown Author" w:date="2016-08-07T19:59:00Z">
        <w:r>
          <w:rPr/>
          <w:t xml:space="preserve">(can one product be sold by multiple vendors? For instance a mobile phone coming from two or more vendors. If that is the case then you need to have a way to maintain products </w:t>
        </w:r>
      </w:ins>
      <w:ins w:id="4" w:author="Unknown Author" w:date="2016-08-07T20:00:00Z">
        <w:r>
          <w:rPr/>
          <w:t xml:space="preserve">separately and have another entity that maps products to vendors. The vendor-product-mapping will have to be linked with the order details so that we know which vendor is selling the product). </w:t>
        </w:r>
      </w:ins>
    </w:p>
    <w:p>
      <w:pPr>
        <w:pStyle w:val="ListParagraph"/>
        <w:numPr>
          <w:ilvl w:val="0"/>
          <w:numId w:val="1"/>
        </w:numPr>
        <w:rPr/>
      </w:pPr>
      <w:r>
        <w:rPr/>
        <w:t xml:space="preserve">Vendors keep track of their items in stock through details such as a unique product_ID, product_name, </w:t>
      </w:r>
      <w:bookmarkStart w:id="0" w:name="_GoBack"/>
      <w:bookmarkEnd w:id="0"/>
      <w:r>
        <w:rPr/>
        <w:t xml:space="preserve">price, stock, vendor_ID and units_on_order. </w:t>
      </w:r>
    </w:p>
    <w:p>
      <w:pPr>
        <w:pStyle w:val="ListParagraph"/>
        <w:numPr>
          <w:ilvl w:val="0"/>
          <w:numId w:val="1"/>
        </w:numPr>
        <w:rPr/>
      </w:pPr>
      <w:r>
        <w:rPr/>
        <w:t>These vendors can have more than one location. These branches are characterised by their Address, city, state, country, pincode, Phone no. and vendor_ID.</w:t>
      </w:r>
    </w:p>
    <w:p>
      <w:pPr>
        <w:pStyle w:val="ListParagraph"/>
        <w:numPr>
          <w:ilvl w:val="0"/>
          <w:numId w:val="1"/>
        </w:numPr>
        <w:rPr/>
      </w:pPr>
      <w:r>
        <w:rPr/>
        <w:t>Each customer is identified by a unique customer_ID, customer_name, Adress, city, state, country, pincode, Phone No. , E-mail and Password.</w:t>
      </w:r>
    </w:p>
    <w:p>
      <w:pPr>
        <w:pStyle w:val="ListParagraph"/>
        <w:numPr>
          <w:ilvl w:val="0"/>
          <w:numId w:val="1"/>
        </w:numPr>
        <w:rPr/>
      </w:pPr>
      <w:r>
        <w:rPr/>
        <w:t>The customers can place orders which are identified by an unique order_ID, customer_ID, Total_Amount, order_number, payment_ID, order_date, required_date, tax, paid and payment_date</w:t>
      </w:r>
      <w:ins w:id="5" w:author="Unknown Author" w:date="2016-08-07T20:01:00Z">
        <w:r>
          <w:rPr/>
          <w:t xml:space="preserve">, </w:t>
        </w:r>
      </w:ins>
      <w:ins w:id="6" w:author="Unknown Author" w:date="2016-08-07T20:01:00Z">
        <w:r>
          <w:rPr/>
          <w:t>delivery date and time</w:t>
        </w:r>
      </w:ins>
      <w:del w:id="7" w:author="Unknown Author" w:date="2016-08-07T20:01:00Z">
        <w:r>
          <w:rPr/>
          <w:delText>.</w:delText>
        </w:r>
      </w:del>
    </w:p>
    <w:p>
      <w:pPr>
        <w:pStyle w:val="ListParagraph"/>
        <w:numPr>
          <w:ilvl w:val="0"/>
          <w:numId w:val="1"/>
        </w:numPr>
        <w:rPr/>
      </w:pPr>
      <w:r>
        <w:rPr/>
        <w:t>The order details consist of an unique order_detailsID, order_ID, product_ID, price, quantity, discount and product_detail.</w:t>
      </w:r>
    </w:p>
    <w:p>
      <w:pPr>
        <w:pStyle w:val="ListParagraph"/>
        <w:numPr>
          <w:ilvl w:val="0"/>
          <w:numId w:val="1"/>
        </w:numPr>
        <w:rPr/>
      </w:pPr>
      <w:r>
        <w:rPr/>
        <w:t>The customer can choose their mode of payment, which is identified by the payment_ID and payment_TYPE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5d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Application>LibreOffice/5.1.4.2$Linux_x86 LibreOffice_project/10m0$Build-2</Application>
  <Pages>2</Pages>
  <Words>371</Words>
  <Characters>2209</Characters>
  <CharactersWithSpaces>2574</CharactersWithSpaces>
  <Paragraphs>20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2016-08-07T06:10:00Z</dcterms:created>
  <dc:creator>admin</dc:creator>
  <dc:description/>
  <dc:language>en-IN</dc:language>
  <cp:lastModifiedBy/>
  <dcterms:modified xsi:type="dcterms:W3CDTF">2016-08-07T20:02:15Z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